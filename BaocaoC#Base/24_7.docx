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F7DA" w14:textId="77777777" w:rsidR="0011494E" w:rsidRDefault="007B54CA" w:rsidP="007B54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24_7</w:t>
      </w:r>
    </w:p>
    <w:p w14:paraId="01392FDB" w14:textId="77777777" w:rsidR="007B54CA" w:rsidRPr="007B54CA" w:rsidRDefault="007B54CA" w:rsidP="007B5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4CA">
        <w:rPr>
          <w:rFonts w:ascii="Times New Roman" w:hAnsi="Times New Roman" w:cs="Times New Roman"/>
          <w:b/>
          <w:bCs/>
          <w:sz w:val="28"/>
          <w:szCs w:val="28"/>
        </w:rPr>
        <w:t>Các kiểu dữ liệu trong C#:</w:t>
      </w:r>
    </w:p>
    <w:p w14:paraId="09ED86E1" w14:textId="77777777" w:rsid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Int, long, float, double, decimal, string, char, bool</w:t>
      </w:r>
    </w:p>
    <w:p w14:paraId="785C208E" w14:textId="77777777" w:rsidR="007B54CA" w:rsidRPr="007B54CA" w:rsidRDefault="007B54CA" w:rsidP="007B5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4CA">
        <w:rPr>
          <w:rFonts w:ascii="Times New Roman" w:hAnsi="Times New Roman" w:cs="Times New Roman"/>
          <w:b/>
          <w:bCs/>
          <w:sz w:val="28"/>
          <w:szCs w:val="28"/>
        </w:rPr>
        <w:t>Khái niệm về biến:</w:t>
      </w:r>
    </w:p>
    <w:p w14:paraId="0159E37C" w14:textId="77777777" w:rsidR="007B54CA" w:rsidRP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4CA">
        <w:rPr>
          <w:rFonts w:ascii="Times New Roman" w:hAnsi="Times New Roman" w:cs="Times New Roman"/>
          <w:b/>
          <w:bCs/>
          <w:sz w:val="28"/>
          <w:szCs w:val="28"/>
        </w:rPr>
        <w:t>Biến:</w:t>
      </w:r>
    </w:p>
    <w:p w14:paraId="7078B987" w14:textId="77777777" w:rsid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-Là tên gọi cho 1 vùng nhớ ( bên trong bộ nhớ máy tính khi chương trình đang chạy) có khả năng chứa được một giá trị = một dữ liệu </w:t>
      </w:r>
    </w:p>
    <w:p w14:paraId="627253B2" w14:textId="77777777" w:rsid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-Được khai báo và sử dụng để chứa dữ liệu của chương trình</w:t>
      </w:r>
    </w:p>
    <w:p w14:paraId="5701CF5F" w14:textId="77777777" w:rsidR="007B54CA" w:rsidRPr="007B54CA" w:rsidRDefault="007B54CA" w:rsidP="007B5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4CA">
        <w:rPr>
          <w:rFonts w:ascii="Times New Roman" w:hAnsi="Times New Roman" w:cs="Times New Roman"/>
          <w:b/>
          <w:bCs/>
          <w:sz w:val="28"/>
          <w:szCs w:val="28"/>
        </w:rPr>
        <w:t>Khai báo biến:</w:t>
      </w:r>
    </w:p>
    <w:p w14:paraId="7B7D4514" w14:textId="77777777" w:rsidR="007B54CA" w:rsidRDefault="007B54CA" w:rsidP="007B54C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-Kiểu_biến tên_biến [=giá_trị] ;</w:t>
      </w:r>
    </w:p>
    <w:p w14:paraId="0FCFFABE" w14:textId="77777777" w:rsidR="007B54CA" w:rsidRDefault="007B54CA" w:rsidP="00245286">
      <w:pPr>
        <w:tabs>
          <w:tab w:val="left" w:pos="6576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45286">
        <w:rPr>
          <w:rFonts w:ascii="Times New Roman" w:hAnsi="Times New Roman" w:cs="Times New Roman"/>
          <w:b/>
          <w:bCs/>
          <w:sz w:val="28"/>
          <w:szCs w:val="28"/>
        </w:rPr>
        <w:t>VD</w:t>
      </w:r>
      <w:r>
        <w:rPr>
          <w:rFonts w:ascii="Times New Roman" w:hAnsi="Times New Roman" w:cs="Times New Roman"/>
          <w:sz w:val="28"/>
          <w:szCs w:val="28"/>
        </w:rPr>
        <w:t>: int age; string chuoi=”xinchao”;…</w:t>
      </w:r>
      <w:r w:rsidR="00245286">
        <w:rPr>
          <w:rFonts w:ascii="Times New Roman" w:hAnsi="Times New Roman" w:cs="Times New Roman"/>
          <w:sz w:val="28"/>
          <w:szCs w:val="28"/>
        </w:rPr>
        <w:tab/>
      </w:r>
    </w:p>
    <w:p w14:paraId="38D302D9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biến phân biệt chữ hoa chữ thường :tenBien khác TenBien</w:t>
      </w:r>
    </w:p>
    <w:p w14:paraId="1220FEAD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bắt đầu bằng số.</w:t>
      </w:r>
    </w:p>
    <w:p w14:paraId="16D6DD09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chứa các kí tự đặc biệt !~@$%^....</w:t>
      </w:r>
    </w:p>
    <w:p w14:paraId="4BEA5FDC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đặt tên biến trùng vs từ khóa: String,int,private</w:t>
      </w:r>
    </w:p>
    <w:p w14:paraId="796C6099" w14:textId="77777777" w:rsidR="00245286" w:rsidRDefault="00245286" w:rsidP="0024528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tắc camel:tenBien, ngaySinh, …..</w:t>
      </w:r>
    </w:p>
    <w:p w14:paraId="4DC2BA14" w14:textId="77777777" w:rsidR="00342546" w:rsidRDefault="00245286" w:rsidP="0034254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khai báo biến nên khởi tạo giá trị mặc định cho biến:int Site = 1;</w:t>
      </w:r>
    </w:p>
    <w:p w14:paraId="42696BB4" w14:textId="77777777" w:rsidR="00342546" w:rsidRDefault="00342546" w:rsidP="00342546">
      <w:pPr>
        <w:pStyle w:val="ListParagraph"/>
        <w:numPr>
          <w:ilvl w:val="0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thức ép kiểu trong C#:</w:t>
      </w:r>
    </w:p>
    <w:p w14:paraId="6155BB72" w14:textId="77777777" w:rsidR="00342546" w:rsidRDefault="00342546" w:rsidP="0034254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quá trình tính toán đôi khi kq trả về không giống vs kiểu dữ liệu chỉ định ban đầu nên ta cần ép kiểu</w:t>
      </w:r>
    </w:p>
    <w:p w14:paraId="3104E333" w14:textId="77777777" w:rsidR="00342546" w:rsidRDefault="00342546" w:rsidP="00342546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 w:rsidRPr="00342546">
        <w:rPr>
          <w:rFonts w:ascii="Times New Roman" w:hAnsi="Times New Roman" w:cs="Times New Roman"/>
          <w:b/>
          <w:bCs/>
          <w:sz w:val="28"/>
          <w:szCs w:val="28"/>
        </w:rPr>
        <w:t>Ép kiểu rộng</w:t>
      </w:r>
      <w:r>
        <w:rPr>
          <w:rFonts w:ascii="Times New Roman" w:hAnsi="Times New Roman" w:cs="Times New Roman"/>
          <w:sz w:val="28"/>
          <w:szCs w:val="28"/>
        </w:rPr>
        <w:t>:Đưa từ kiểu có vùng lưu trữ nhỏ lên kiểu có vùng lưu trữ lớn: int-&gt;long-&gt;float-&gt;double. VD:double x = (double)1/2 = 0.5;</w:t>
      </w:r>
    </w:p>
    <w:p w14:paraId="238CECC0" w14:textId="77777777" w:rsidR="0093298B" w:rsidRDefault="00342546" w:rsidP="0093298B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 w:rsidRPr="0093298B">
        <w:rPr>
          <w:rFonts w:ascii="Times New Roman" w:hAnsi="Times New Roman" w:cs="Times New Roman"/>
          <w:b/>
          <w:bCs/>
          <w:sz w:val="28"/>
          <w:szCs w:val="28"/>
        </w:rPr>
        <w:t>Ép kiểu hẹp</w:t>
      </w:r>
      <w:r>
        <w:rPr>
          <w:rFonts w:ascii="Times New Roman" w:hAnsi="Times New Roman" w:cs="Times New Roman"/>
          <w:sz w:val="28"/>
          <w:szCs w:val="28"/>
        </w:rPr>
        <w:t>: Đưa từ kiểu có vùng dữ liệu lớn về kiểu có vùng dữ liệu hẹp double -&gt;Int-&gt;float-&gt;long-&gt;int, VD: int x =(int)10.1/2  = 0;</w:t>
      </w:r>
    </w:p>
    <w:p w14:paraId="706357B1" w14:textId="77777777" w:rsidR="0093298B" w:rsidRDefault="0093298B" w:rsidP="0093298B">
      <w:pPr>
        <w:pStyle w:val="ListParagraph"/>
        <w:numPr>
          <w:ilvl w:val="0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Implicit type trong C#</w:t>
      </w:r>
      <w:r w:rsidRPr="0093298B">
        <w:rPr>
          <w:rFonts w:ascii="Times New Roman" w:hAnsi="Times New Roman" w:cs="Times New Roman"/>
          <w:sz w:val="28"/>
          <w:szCs w:val="28"/>
        </w:rPr>
        <w:t>:</w:t>
      </w:r>
    </w:p>
    <w:p w14:paraId="2E280841" w14:textId="77777777" w:rsidR="0093298B" w:rsidRDefault="0093298B" w:rsidP="0093298B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khai báo biến mà không cần xác định trc kiểu dữ liệu, C# sẽ tự nội suy khi biến được gán giá trị ngay lần đầu tiên VD:24/7/2023 -&gt;String, not date</w:t>
      </w:r>
    </w:p>
    <w:p w14:paraId="50D16F44" w14:textId="77777777" w:rsidR="0093298B" w:rsidRDefault="0093298B" w:rsidP="0093298B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đổi giá trị thì bắt buộc phải cùng kiểu vs giá trị được gán ban đầu cho biến.</w:t>
      </w:r>
    </w:p>
    <w:p w14:paraId="0DA672C0" w14:textId="77777777" w:rsidR="0093298B" w:rsidRDefault="0093298B" w:rsidP="0093298B">
      <w:pPr>
        <w:pStyle w:val="ListParagraph"/>
        <w:numPr>
          <w:ilvl w:val="0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Hằng số trong C#:</w:t>
      </w:r>
    </w:p>
    <w:p w14:paraId="458CEA92" w14:textId="77777777" w:rsidR="0093298B" w:rsidRDefault="0093298B" w:rsidP="0093298B">
      <w:pPr>
        <w:pStyle w:val="ListParagraph"/>
        <w:numPr>
          <w:ilvl w:val="1"/>
          <w:numId w:val="1"/>
        </w:numPr>
        <w:tabs>
          <w:tab w:val="left" w:pos="6576"/>
        </w:tabs>
        <w:rPr>
          <w:ins w:id="0" w:author="Mai Quang" w:date="2023-07-24T11:18:00Z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quá trình thực thi phần mềm, có những giá trị thường đc khai báo Hằng sô</w:t>
      </w:r>
      <w:ins w:id="1" w:author="Mai Quang" w:date="2023-07-24T11:18:00Z">
        <w:r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4A0FAD11" w14:textId="6242DD83" w:rsidR="00D15CA1" w:rsidRDefault="00D15CA1" w:rsidP="00D15CA1">
      <w:pPr>
        <w:pStyle w:val="ListParagraph"/>
        <w:numPr>
          <w:ilvl w:val="1"/>
          <w:numId w:val="1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double PI = 3.14;</w:t>
      </w:r>
      <w:r w:rsidR="004E53C5">
        <w:rPr>
          <w:rFonts w:ascii="Times New Roman" w:hAnsi="Times New Roman" w:cs="Times New Roman"/>
          <w:sz w:val="28"/>
          <w:szCs w:val="28"/>
        </w:rPr>
        <w:t>s</w:t>
      </w:r>
    </w:p>
    <w:p w14:paraId="566F50B2" w14:textId="77777777" w:rsidR="0093298B" w:rsidRDefault="00D15CA1" w:rsidP="00D15CA1">
      <w:pPr>
        <w:pStyle w:val="ListParagraph"/>
        <w:numPr>
          <w:ilvl w:val="0"/>
          <w:numId w:val="1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Biểu thức:</w:t>
      </w:r>
    </w:p>
    <w:p w14:paraId="0777AF9C" w14:textId="77777777" w:rsidR="00D15CA1" w:rsidRDefault="00D15CA1" w:rsidP="00D15CA1">
      <w:pPr>
        <w:pStyle w:val="ListParagraph"/>
        <w:numPr>
          <w:ilvl w:val="1"/>
          <w:numId w:val="1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thức là 1 phép toán đơn giản:VD : int x = 1+1;</w:t>
      </w:r>
    </w:p>
    <w:p w14:paraId="15989937" w14:textId="77777777" w:rsidR="00D15CA1" w:rsidRDefault="00D15CA1" w:rsidP="00D15CA1">
      <w:pPr>
        <w:pStyle w:val="ListParagraph"/>
        <w:numPr>
          <w:ilvl w:val="1"/>
          <w:numId w:val="1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1 phép toán phức tạp: VD: int x =(1+1)/2;</w:t>
      </w:r>
    </w:p>
    <w:p w14:paraId="1A3A8689" w14:textId="77777777" w:rsidR="00D15CA1" w:rsidRDefault="00D15CA1" w:rsidP="00D15CA1">
      <w:pPr>
        <w:pStyle w:val="ListParagraph"/>
        <w:numPr>
          <w:ilvl w:val="1"/>
          <w:numId w:val="1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sự kết hợp giữa các phép toán và các phương thức:VD: double x=fn (9)*fn(8)+2-(4*2)+3;</w:t>
      </w:r>
    </w:p>
    <w:p w14:paraId="350B46EB" w14:textId="77777777" w:rsidR="00807391" w:rsidRDefault="00807391" w:rsidP="00807391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5CAF68" w14:textId="053EE930" w:rsidR="00807391" w:rsidRDefault="00807391" w:rsidP="00807391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PHÉP TOÁN TRONG C#</w:t>
      </w:r>
    </w:p>
    <w:p w14:paraId="5247E80C" w14:textId="1835DEAE" w:rsidR="0093298B" w:rsidRDefault="00DA6F2F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gán: =, +=, -=, *=, /= VD: a = 1, a += 1, a -= 1, …..</w:t>
      </w:r>
    </w:p>
    <w:p w14:paraId="26F9FDC3" w14:textId="12AADC2F" w:rsidR="00DA6F2F" w:rsidRDefault="00DA6F2F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số học:+, -, *,/, %</w:t>
      </w:r>
    </w:p>
    <w:p w14:paraId="4799CF5B" w14:textId="2B4B4606" w:rsidR="00094882" w:rsidRDefault="00094882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so sánh: ==, !=, &gt;, &lt;, &gt;=,&lt;=</w:t>
      </w:r>
    </w:p>
    <w:p w14:paraId="44BBC2D5" w14:textId="7ED53C15" w:rsidR="00094882" w:rsidRDefault="00094882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luận lí điều kiện:</w:t>
      </w:r>
      <w:r w:rsidR="00611DE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&amp;&amp;: Toán tử AND</w:t>
      </w:r>
      <w:r w:rsidR="00611DE6">
        <w:rPr>
          <w:rFonts w:ascii="Times New Roman" w:hAnsi="Times New Roman" w:cs="Times New Roman"/>
          <w:sz w:val="28"/>
          <w:szCs w:val="28"/>
        </w:rPr>
        <w:t>: trả về TRUE khi cả 2 đều đúng, ||: Hoặc(OR).Trả về FALSE khi cả 2 đều sai,  ?:Toán tử 3 ngôi</w:t>
      </w:r>
    </w:p>
    <w:p w14:paraId="6D8861CE" w14:textId="52038DF0" w:rsidR="002E052E" w:rsidRDefault="00F32005" w:rsidP="00DA6F2F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Toán tử tiền tố và hậu tố: ++,--  VD: Cho </w:t>
      </w:r>
      <w:r w:rsidR="002E052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3,</w:t>
      </w:r>
      <w:r w:rsidR="002E052E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5, </w:t>
      </w:r>
      <w:r w:rsidR="002E052E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="002E05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4B76EA" w14:textId="546A55CB" w:rsidR="00094882" w:rsidRDefault="002E052E" w:rsidP="002E052E">
      <w:pPr>
        <w:pStyle w:val="ListParagraph"/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32005">
        <w:rPr>
          <w:rFonts w:ascii="Times New Roman" w:hAnsi="Times New Roman" w:cs="Times New Roman"/>
          <w:sz w:val="28"/>
          <w:szCs w:val="28"/>
        </w:rPr>
        <w:t xml:space="preserve"> = ++</w:t>
      </w:r>
      <w:r>
        <w:rPr>
          <w:rFonts w:ascii="Times New Roman" w:hAnsi="Times New Roman" w:cs="Times New Roman"/>
          <w:sz w:val="28"/>
          <w:szCs w:val="28"/>
        </w:rPr>
        <w:t>x</w:t>
      </w:r>
      <w:r w:rsidR="00F32005">
        <w:rPr>
          <w:rFonts w:ascii="Times New Roman" w:hAnsi="Times New Roman" w:cs="Times New Roman"/>
          <w:sz w:val="28"/>
          <w:szCs w:val="28"/>
        </w:rPr>
        <w:t xml:space="preserve"> - --</w:t>
      </w:r>
      <w:r>
        <w:rPr>
          <w:rFonts w:ascii="Times New Roman" w:hAnsi="Times New Roman" w:cs="Times New Roman"/>
          <w:sz w:val="28"/>
          <w:szCs w:val="28"/>
        </w:rPr>
        <w:t>y</w:t>
      </w:r>
      <w:r w:rsidR="00F3200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z</w:t>
      </w:r>
      <w:r w:rsidR="00F32005">
        <w:rPr>
          <w:rFonts w:ascii="Times New Roman" w:hAnsi="Times New Roman" w:cs="Times New Roman"/>
          <w:sz w:val="28"/>
          <w:szCs w:val="28"/>
        </w:rPr>
        <w:t>++ -1</w:t>
      </w:r>
      <w:r>
        <w:rPr>
          <w:rFonts w:ascii="Times New Roman" w:hAnsi="Times New Roman" w:cs="Times New Roman"/>
          <w:sz w:val="28"/>
          <w:szCs w:val="28"/>
        </w:rPr>
        <w:t xml:space="preserve"> ( x = 4, y = 4 , z = 2)=&gt; t = 4 – 4 + 2 -1 =1 và z =3.</w:t>
      </w:r>
    </w:p>
    <w:p w14:paraId="1A14D1A2" w14:textId="06938E5F" w:rsidR="002E052E" w:rsidRDefault="002E052E" w:rsidP="002E052E">
      <w:pPr>
        <w:pStyle w:val="ListParagraph"/>
        <w:numPr>
          <w:ilvl w:val="0"/>
          <w:numId w:val="3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ưu tiên giữa các toán tử</w:t>
      </w:r>
    </w:p>
    <w:p w14:paraId="608F7576" w14:textId="362D1A31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87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529E3E" wp14:editId="3652144C">
            <wp:extent cx="4900679" cy="2292743"/>
            <wp:effectExtent l="19050" t="19050" r="14605" b="12700"/>
            <wp:docPr id="35148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82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507" cy="230389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847DB0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40663F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8FDB964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B9FFABD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3B9B4FC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B935F44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0A8C22" w14:textId="0B57AD7A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CẤU TRÚC ĐIỀU KIỆN</w:t>
      </w:r>
    </w:p>
    <w:p w14:paraId="54E095B3" w14:textId="0AE6F4A7" w:rsidR="00D87399" w:rsidRPr="003A4955" w:rsidRDefault="003A4955" w:rsidP="00D87399">
      <w:pPr>
        <w:pStyle w:val="ListParagraph"/>
        <w:numPr>
          <w:ilvl w:val="0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IF,IF ELSE,IF lồng nhau”</w:t>
      </w:r>
    </w:p>
    <w:p w14:paraId="587472D5" w14:textId="66C0AF7A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87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8CA25" wp14:editId="54AFB31C">
            <wp:extent cx="2868930" cy="2579370"/>
            <wp:effectExtent l="19050" t="19050" r="26670" b="11430"/>
            <wp:docPr id="53011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9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119" cy="25840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9225C8" w14:textId="0F7E9780" w:rsidR="00D87399" w:rsidRDefault="00D87399" w:rsidP="00D87399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*IF:</w:t>
      </w:r>
    </w:p>
    <w:p w14:paraId="01ECB807" w14:textId="7A656652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87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35599" wp14:editId="0041E6FC">
            <wp:extent cx="2845435" cy="3722370"/>
            <wp:effectExtent l="19050" t="19050" r="12065" b="11430"/>
            <wp:docPr id="18267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9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722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08BAFB7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145F8BD" w14:textId="77777777" w:rsidR="003A4955" w:rsidRDefault="003A4955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A9AAEC2" w14:textId="0B92EB5A" w:rsidR="00D87399" w:rsidRDefault="00D87399" w:rsidP="00D87399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*IF ELSE:</w:t>
      </w:r>
    </w:p>
    <w:p w14:paraId="0BBF0CAF" w14:textId="6B5BE7CF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873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DC364" wp14:editId="1A587790">
            <wp:extent cx="3323166" cy="3810000"/>
            <wp:effectExtent l="19050" t="19050" r="10795" b="19050"/>
            <wp:docPr id="64306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64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636" cy="382085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E13CF8" w14:textId="27654974" w:rsidR="003A4955" w:rsidRDefault="003A4955" w:rsidP="003A4955">
      <w:pPr>
        <w:pStyle w:val="ListParagraph"/>
        <w:numPr>
          <w:ilvl w:val="0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3 ngôi:</w:t>
      </w:r>
    </w:p>
    <w:p w14:paraId="7FF8E79C" w14:textId="79A0136B" w:rsidR="003A4955" w:rsidRDefault="003A4955" w:rsidP="003A4955">
      <w:pPr>
        <w:pStyle w:val="ListParagraph"/>
        <w:numPr>
          <w:ilvl w:val="1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dạng:</w:t>
      </w:r>
    </w:p>
    <w:p w14:paraId="45AD8445" w14:textId="77777777" w:rsidR="003A4955" w:rsidRDefault="003A4955" w:rsidP="003A4955">
      <w:pPr>
        <w:tabs>
          <w:tab w:val="left" w:pos="657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&lt;Điều kiện &gt;?&lt;Biểu thức 1&gt;:&lt;Biểu thức 2&gt;</w:t>
      </w:r>
    </w:p>
    <w:p w14:paraId="7F5FE9EC" w14:textId="77777777" w:rsidR="003A4955" w:rsidRDefault="003A4955" w:rsidP="003A4955">
      <w:pPr>
        <w:tabs>
          <w:tab w:val="left" w:pos="6576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-Nếu &lt;ĐK&gt; đúng thì &lt;BT1&gt; thực hiện , ngược lại &lt;BT2&gt; thực hiện </w:t>
      </w:r>
    </w:p>
    <w:p w14:paraId="7C117296" w14:textId="77777777" w:rsidR="004A540D" w:rsidRDefault="003A4955" w:rsidP="004A540D">
      <w:pPr>
        <w:pStyle w:val="ListParagraph"/>
        <w:numPr>
          <w:ilvl w:val="1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dạng rút gọn của IF…ELSE</w:t>
      </w:r>
    </w:p>
    <w:p w14:paraId="60782ED4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94F68C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EF25261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26AAD80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72953B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818140" w14:textId="77777777" w:rsid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4A90B5" w14:textId="77777777" w:rsidR="004A540D" w:rsidRPr="004A540D" w:rsidRDefault="004A540D" w:rsidP="004A540D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3D78F21" w14:textId="77777777" w:rsidR="004A540D" w:rsidRDefault="004A540D" w:rsidP="004A540D">
      <w:pPr>
        <w:pStyle w:val="ListParagraph"/>
        <w:numPr>
          <w:ilvl w:val="0"/>
          <w:numId w:val="4"/>
        </w:num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Cấu trúc điều kiện:</w:t>
      </w:r>
    </w:p>
    <w:p w14:paraId="75EBBCC7" w14:textId="418E58E2" w:rsidR="003A4955" w:rsidRDefault="004A540D" w:rsidP="004A540D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A54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49BCA" wp14:editId="5730919A">
            <wp:extent cx="4160520" cy="2801239"/>
            <wp:effectExtent l="19050" t="19050" r="11430" b="18415"/>
            <wp:docPr id="11802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7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761" cy="281150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9D8DC4" w14:textId="5D33A4AA" w:rsidR="004A540D" w:rsidRPr="003A4955" w:rsidRDefault="004A540D" w:rsidP="004A540D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A54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0FC94" wp14:editId="59D6B2AC">
            <wp:extent cx="4198620" cy="3330637"/>
            <wp:effectExtent l="19050" t="19050" r="11430" b="22225"/>
            <wp:docPr id="14504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37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658" cy="334256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B4C1B6" w14:textId="714D4532" w:rsidR="003A4955" w:rsidRPr="003A4955" w:rsidRDefault="003A4955" w:rsidP="003A4955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1B8B72F7" w14:textId="237958D3" w:rsidR="003A4955" w:rsidRPr="003A4955" w:rsidRDefault="003A4955" w:rsidP="003A4955">
      <w:pPr>
        <w:tabs>
          <w:tab w:val="left" w:pos="6576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0D4DDF" w14:textId="77777777" w:rsidR="00D87399" w:rsidRP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A144DC" w14:textId="77777777" w:rsidR="00D87399" w:rsidRDefault="00D87399" w:rsidP="00D87399">
      <w:pPr>
        <w:tabs>
          <w:tab w:val="left" w:pos="657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A43856F" w14:textId="77777777" w:rsidR="00D87399" w:rsidRPr="00D87399" w:rsidRDefault="00D87399" w:rsidP="00D87399">
      <w:pPr>
        <w:tabs>
          <w:tab w:val="left" w:pos="6576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D87399" w:rsidRPr="00D8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1598"/>
    <w:multiLevelType w:val="hybridMultilevel"/>
    <w:tmpl w:val="21A6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B1FBE"/>
    <w:multiLevelType w:val="hybridMultilevel"/>
    <w:tmpl w:val="9D2A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941FE"/>
    <w:multiLevelType w:val="hybridMultilevel"/>
    <w:tmpl w:val="8B08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F6D96"/>
    <w:multiLevelType w:val="hybridMultilevel"/>
    <w:tmpl w:val="DA4AD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569125">
    <w:abstractNumId w:val="2"/>
  </w:num>
  <w:num w:numId="2" w16cid:durableId="122962963">
    <w:abstractNumId w:val="0"/>
  </w:num>
  <w:num w:numId="3" w16cid:durableId="2010212777">
    <w:abstractNumId w:val="1"/>
  </w:num>
  <w:num w:numId="4" w16cid:durableId="187827505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i Quang">
    <w15:presenceInfo w15:providerId="Windows Live" w15:userId="bb29b82ef87200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CA"/>
    <w:rsid w:val="00020ABE"/>
    <w:rsid w:val="00094882"/>
    <w:rsid w:val="0011494E"/>
    <w:rsid w:val="00245286"/>
    <w:rsid w:val="002E052E"/>
    <w:rsid w:val="00342546"/>
    <w:rsid w:val="003A4955"/>
    <w:rsid w:val="004A540D"/>
    <w:rsid w:val="004E53C5"/>
    <w:rsid w:val="00611DE6"/>
    <w:rsid w:val="007B2B63"/>
    <w:rsid w:val="007B54CA"/>
    <w:rsid w:val="00807391"/>
    <w:rsid w:val="00822BD4"/>
    <w:rsid w:val="0093298B"/>
    <w:rsid w:val="00D15CA1"/>
    <w:rsid w:val="00D87399"/>
    <w:rsid w:val="00DA6F2F"/>
    <w:rsid w:val="00F3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3B59"/>
  <w15:chartTrackingRefBased/>
  <w15:docId w15:val="{037D12DD-E9B0-4D69-9BE6-7DBF97D2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CA"/>
    <w:pPr>
      <w:ind w:left="720"/>
      <w:contextualSpacing/>
    </w:pPr>
  </w:style>
  <w:style w:type="paragraph" w:styleId="Revision">
    <w:name w:val="Revision"/>
    <w:hidden/>
    <w:uiPriority w:val="99"/>
    <w:semiHidden/>
    <w:rsid w:val="00932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5A123-8024-49C9-9FEA-ED0BC99F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</dc:creator>
  <cp:keywords/>
  <dc:description/>
  <cp:lastModifiedBy>Mai Quang</cp:lastModifiedBy>
  <cp:revision>5</cp:revision>
  <dcterms:created xsi:type="dcterms:W3CDTF">2023-07-24T03:08:00Z</dcterms:created>
  <dcterms:modified xsi:type="dcterms:W3CDTF">2023-07-24T09:14:00Z</dcterms:modified>
</cp:coreProperties>
</file>